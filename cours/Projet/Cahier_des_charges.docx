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A1D" w:rsidRDefault="000A0A1D" w:rsidP="003645AF">
      <w:pPr>
        <w:pBdr>
          <w:top w:val="single" w:sz="4" w:space="1" w:color="auto"/>
          <w:left w:val="single" w:sz="4" w:space="4" w:color="auto"/>
          <w:bottom w:val="single" w:sz="4" w:space="1" w:color="auto"/>
          <w:right w:val="single" w:sz="4" w:space="4" w:color="auto"/>
        </w:pBdr>
        <w:jc w:val="center"/>
        <w:rPr>
          <w:rFonts w:asciiTheme="majorHAnsi" w:eastAsia="Microsoft YaHei" w:hAnsiTheme="majorHAnsi" w:cstheme="majorHAnsi"/>
          <w:b/>
          <w:sz w:val="48"/>
          <w:szCs w:val="48"/>
        </w:rPr>
      </w:pPr>
      <w:r w:rsidRPr="000A0A1D">
        <w:rPr>
          <w:rFonts w:asciiTheme="majorHAnsi" w:eastAsia="Microsoft YaHei" w:hAnsiTheme="majorHAnsi" w:cstheme="majorHAnsi"/>
          <w:b/>
          <w:sz w:val="48"/>
          <w:szCs w:val="48"/>
        </w:rPr>
        <w:t>CAHIER DES CHARGES</w:t>
      </w:r>
    </w:p>
    <w:p w:rsidR="003645AF" w:rsidRPr="000A0A1D" w:rsidRDefault="003645AF" w:rsidP="000A0A1D">
      <w:pPr>
        <w:jc w:val="center"/>
        <w:rPr>
          <w:rFonts w:asciiTheme="majorHAnsi" w:eastAsia="Microsoft YaHei" w:hAnsiTheme="majorHAnsi" w:cstheme="majorHAnsi"/>
          <w:b/>
          <w:sz w:val="48"/>
          <w:szCs w:val="48"/>
        </w:rPr>
      </w:pPr>
    </w:p>
    <w:p w:rsidR="000A0A1D" w:rsidRPr="000A0A1D" w:rsidRDefault="003645AF" w:rsidP="00333977">
      <w:pPr>
        <w:spacing w:after="0" w:line="240" w:lineRule="auto"/>
        <w:jc w:val="both"/>
        <w:rPr>
          <w:rFonts w:asciiTheme="majorHAnsi" w:eastAsia="Microsoft YaHei" w:hAnsiTheme="majorHAnsi" w:cstheme="majorHAnsi"/>
          <w:b/>
          <w:sz w:val="32"/>
          <w:szCs w:val="32"/>
        </w:rPr>
      </w:pPr>
      <w:r>
        <w:rPr>
          <w:rFonts w:asciiTheme="majorHAnsi" w:eastAsia="Microsoft YaHei" w:hAnsiTheme="majorHAnsi" w:cstheme="majorHAnsi"/>
          <w:b/>
          <w:sz w:val="32"/>
          <w:szCs w:val="32"/>
        </w:rPr>
        <w:t>CONTEXTE ET DEFINITION</w:t>
      </w:r>
    </w:p>
    <w:p w:rsidR="000A0A1D" w:rsidRDefault="000A0A1D" w:rsidP="00333977">
      <w:pPr>
        <w:spacing w:after="0" w:line="240" w:lineRule="auto"/>
        <w:contextualSpacing/>
        <w:jc w:val="both"/>
        <w:rPr>
          <w:rFonts w:asciiTheme="majorHAnsi" w:eastAsia="Microsoft YaHei" w:hAnsiTheme="majorHAnsi" w:cstheme="majorHAnsi"/>
          <w:sz w:val="24"/>
          <w:szCs w:val="24"/>
        </w:rPr>
      </w:pPr>
      <w:r w:rsidRPr="003645AF">
        <w:rPr>
          <w:rFonts w:asciiTheme="majorHAnsi" w:eastAsia="Microsoft YaHei" w:hAnsiTheme="majorHAnsi" w:cstheme="majorHAnsi"/>
          <w:sz w:val="24"/>
          <w:szCs w:val="24"/>
        </w:rPr>
        <w:t>Création d’une application web pour informatiser et stocker toutes les procédures et informations liés aux stages se déroulant à l’AFPA de Dunkerque.</w:t>
      </w:r>
      <w:r w:rsidR="00581B60">
        <w:rPr>
          <w:rFonts w:asciiTheme="majorHAnsi" w:eastAsia="Microsoft YaHei" w:hAnsiTheme="majorHAnsi" w:cstheme="majorHAnsi"/>
          <w:sz w:val="24"/>
          <w:szCs w:val="24"/>
        </w:rPr>
        <w:t xml:space="preserve"> L’application</w:t>
      </w:r>
      <w:del w:id="0" w:author="59011-95-08" w:date="2020-10-22T17:15:00Z">
        <w:r w:rsidR="00581B60" w:rsidDel="00DA57D2">
          <w:rPr>
            <w:rFonts w:asciiTheme="majorHAnsi" w:eastAsia="Microsoft YaHei" w:hAnsiTheme="majorHAnsi" w:cstheme="majorHAnsi"/>
            <w:sz w:val="24"/>
            <w:szCs w:val="24"/>
          </w:rPr>
          <w:delText xml:space="preserve"> ne</w:delText>
        </w:r>
      </w:del>
      <w:r w:rsidR="00581B60">
        <w:rPr>
          <w:rFonts w:asciiTheme="majorHAnsi" w:eastAsia="Microsoft YaHei" w:hAnsiTheme="majorHAnsi" w:cstheme="majorHAnsi"/>
          <w:sz w:val="24"/>
          <w:szCs w:val="24"/>
        </w:rPr>
        <w:t xml:space="preserve"> concernera uniquement les stages standards de l’AFPA.</w:t>
      </w:r>
      <w:r w:rsidR="003B3B53">
        <w:rPr>
          <w:rFonts w:asciiTheme="majorHAnsi" w:eastAsia="Microsoft YaHei" w:hAnsiTheme="majorHAnsi" w:cstheme="majorHAnsi"/>
          <w:sz w:val="24"/>
          <w:szCs w:val="24"/>
        </w:rPr>
        <w:t xml:space="preserve"> </w:t>
      </w:r>
    </w:p>
    <w:p w:rsidR="003B3B53" w:rsidRPr="003645AF" w:rsidRDefault="003B3B53" w:rsidP="00333977">
      <w:pPr>
        <w:spacing w:after="0" w:line="240" w:lineRule="auto"/>
        <w:contextualSpacing/>
        <w:jc w:val="both"/>
        <w:rPr>
          <w:rFonts w:asciiTheme="majorHAnsi" w:eastAsia="Microsoft YaHei" w:hAnsiTheme="majorHAnsi" w:cstheme="majorHAnsi"/>
          <w:sz w:val="24"/>
          <w:szCs w:val="24"/>
        </w:rPr>
      </w:pPr>
    </w:p>
    <w:p w:rsidR="000A0A1D" w:rsidRPr="000A0A1D" w:rsidRDefault="000A0A1D" w:rsidP="00333977">
      <w:pPr>
        <w:spacing w:after="0" w:line="240" w:lineRule="auto"/>
        <w:jc w:val="both"/>
        <w:rPr>
          <w:rFonts w:asciiTheme="majorHAnsi" w:hAnsiTheme="majorHAnsi" w:cstheme="majorHAnsi"/>
        </w:rPr>
      </w:pPr>
    </w:p>
    <w:p w:rsidR="000A0A1D" w:rsidRDefault="003645AF" w:rsidP="00333977">
      <w:pPr>
        <w:spacing w:after="0" w:line="240" w:lineRule="auto"/>
        <w:jc w:val="both"/>
        <w:rPr>
          <w:rFonts w:asciiTheme="majorHAnsi" w:hAnsiTheme="majorHAnsi" w:cstheme="majorHAnsi"/>
          <w:b/>
          <w:sz w:val="32"/>
          <w:szCs w:val="32"/>
        </w:rPr>
      </w:pPr>
      <w:r>
        <w:rPr>
          <w:rFonts w:asciiTheme="majorHAnsi" w:hAnsiTheme="majorHAnsi" w:cstheme="majorHAnsi"/>
          <w:b/>
          <w:sz w:val="32"/>
          <w:szCs w:val="32"/>
        </w:rPr>
        <w:t>OBJECTIF DU PROJET</w:t>
      </w:r>
    </w:p>
    <w:p w:rsidR="0086179F" w:rsidRDefault="0086179F"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Afin de faciliter et accélérer les échanges entre les intervenants du stage. L’application permettra de directement y rentrer les données nécessaires, de les numériser, de les imprimer et de les transmettre par mail automatiquement.</w:t>
      </w:r>
    </w:p>
    <w:p w:rsidR="003B3B53" w:rsidRPr="003645AF" w:rsidRDefault="003B3B53" w:rsidP="00333977">
      <w:pPr>
        <w:spacing w:after="0" w:line="240" w:lineRule="auto"/>
        <w:jc w:val="both"/>
        <w:rPr>
          <w:rFonts w:asciiTheme="majorHAnsi" w:hAnsiTheme="majorHAnsi" w:cstheme="majorHAnsi"/>
          <w:sz w:val="24"/>
          <w:szCs w:val="24"/>
        </w:rPr>
      </w:pPr>
    </w:p>
    <w:p w:rsidR="0086179F" w:rsidRDefault="0086179F" w:rsidP="00333977">
      <w:pPr>
        <w:spacing w:after="0" w:line="240" w:lineRule="auto"/>
        <w:jc w:val="both"/>
        <w:rPr>
          <w:rFonts w:asciiTheme="majorHAnsi" w:hAnsiTheme="majorHAnsi" w:cstheme="majorHAnsi"/>
          <w:sz w:val="20"/>
          <w:szCs w:val="20"/>
        </w:rPr>
      </w:pPr>
    </w:p>
    <w:p w:rsidR="003B3B53" w:rsidRDefault="003645AF" w:rsidP="00333977">
      <w:pPr>
        <w:spacing w:after="0" w:line="240" w:lineRule="auto"/>
        <w:jc w:val="both"/>
        <w:rPr>
          <w:rFonts w:asciiTheme="majorHAnsi" w:hAnsiTheme="majorHAnsi" w:cstheme="majorHAnsi"/>
          <w:b/>
          <w:sz w:val="32"/>
          <w:szCs w:val="32"/>
        </w:rPr>
      </w:pPr>
      <w:r>
        <w:rPr>
          <w:rFonts w:asciiTheme="majorHAnsi" w:hAnsiTheme="majorHAnsi" w:cstheme="majorHAnsi"/>
          <w:b/>
          <w:sz w:val="32"/>
          <w:szCs w:val="32"/>
        </w:rPr>
        <w:t>CHEMINEMENT</w:t>
      </w:r>
    </w:p>
    <w:p w:rsidR="003645AF" w:rsidRPr="003645AF" w:rsidRDefault="0086179F"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Premièrement, chaque intervenant, le stagiaire, le formateur, l’entreprise, et l’administration possèderont un identifiant pour s’y connecter.</w:t>
      </w:r>
      <w:r w:rsidR="003645AF" w:rsidRPr="003645AF">
        <w:rPr>
          <w:rFonts w:asciiTheme="majorHAnsi" w:hAnsiTheme="majorHAnsi" w:cstheme="majorHAnsi"/>
          <w:sz w:val="24"/>
          <w:szCs w:val="24"/>
        </w:rPr>
        <w:t xml:space="preserve"> Le stagiaire pourra utiliser son numéro de bénéficiaire pour s’y rendre. Quant aux formateurs et personnel de l’administration, ils utiliseront leur matricule.</w:t>
      </w:r>
    </w:p>
    <w:p w:rsidR="00C259C2" w:rsidRPr="003645AF" w:rsidRDefault="00C259C2"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 xml:space="preserve"> Lorsqu’une entreprise valide une entrée en stage, un identifiant sera assigné à celle-ci pour se rendre sur l’application et utiliser ses fonctionnalités.</w:t>
      </w:r>
    </w:p>
    <w:p w:rsidR="0086179F" w:rsidRPr="003645AF" w:rsidRDefault="0086179F"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Ils pourront y entrer les informations nécessaires, les modifier et les échanger. Les droits seront désactivés pour les entreprises à la fin du stage.</w:t>
      </w:r>
    </w:p>
    <w:p w:rsidR="00C259C2" w:rsidRPr="003645AF" w:rsidRDefault="00C259C2"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L’entreprise remplira la fiche de renseignement avant le stage. Elle pourra la modifier si besoin. Une fois validée, l’administration établira les conventions de stage. Après validation des conventions, elles seront envoyées par mail à l’entreprise.</w:t>
      </w:r>
    </w:p>
    <w:p w:rsidR="00C259C2" w:rsidRPr="003645AF" w:rsidRDefault="00C259C2"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Un système d’impression sera mis en place pour les différents documents.</w:t>
      </w:r>
    </w:p>
    <w:p w:rsidR="003B3B53" w:rsidRDefault="00C259C2" w:rsidP="00333977">
      <w:pPr>
        <w:spacing w:after="0" w:line="240" w:lineRule="auto"/>
        <w:jc w:val="both"/>
        <w:rPr>
          <w:rFonts w:asciiTheme="majorHAnsi" w:hAnsiTheme="majorHAnsi" w:cstheme="majorHAnsi"/>
          <w:sz w:val="24"/>
          <w:szCs w:val="24"/>
        </w:rPr>
      </w:pPr>
      <w:r w:rsidRPr="003645AF">
        <w:rPr>
          <w:rFonts w:asciiTheme="majorHAnsi" w:hAnsiTheme="majorHAnsi" w:cstheme="majorHAnsi"/>
          <w:sz w:val="24"/>
          <w:szCs w:val="24"/>
        </w:rPr>
        <w:t xml:space="preserve">Le formateur remplira le rapport de suivi de période en entreprise une fois la visite effectuée. A la fin du stage, le tuteur devra à son tour remplir le bilan qualitatif de la période en entreprise. </w:t>
      </w:r>
    </w:p>
    <w:p w:rsidR="003B3B53" w:rsidRDefault="003B3B53" w:rsidP="00333977">
      <w:pPr>
        <w:spacing w:after="0" w:line="240" w:lineRule="auto"/>
        <w:jc w:val="both"/>
        <w:rPr>
          <w:rFonts w:asciiTheme="majorHAnsi" w:hAnsiTheme="majorHAnsi" w:cstheme="majorHAnsi"/>
          <w:sz w:val="24"/>
          <w:szCs w:val="24"/>
        </w:rPr>
      </w:pPr>
      <w:r>
        <w:rPr>
          <w:rFonts w:asciiTheme="majorHAnsi" w:hAnsiTheme="majorHAnsi" w:cstheme="majorHAnsi"/>
          <w:sz w:val="24"/>
          <w:szCs w:val="24"/>
        </w:rPr>
        <w:t>Tout document non rempli entièrement et correctement ne sera pas traité et sera retourné au formateur. Toutes les rubriques sont obligatoires pour permettre de créer la convention. La demande de convention est à déposer au minimum une semaine avant le démarrage de PAE auprès de l’administration</w:t>
      </w:r>
    </w:p>
    <w:p w:rsidR="003B3B53" w:rsidRPr="003645AF" w:rsidRDefault="003B3B53" w:rsidP="00333977">
      <w:pPr>
        <w:spacing w:after="0" w:line="240" w:lineRule="auto"/>
        <w:jc w:val="both"/>
        <w:rPr>
          <w:rFonts w:asciiTheme="majorHAnsi" w:hAnsiTheme="majorHAnsi" w:cstheme="majorHAnsi"/>
          <w:sz w:val="24"/>
          <w:szCs w:val="24"/>
        </w:rPr>
      </w:pPr>
    </w:p>
    <w:p w:rsidR="00B6015C" w:rsidRDefault="00B6015C">
      <w:pPr>
        <w:rPr>
          <w:rFonts w:asciiTheme="majorHAnsi" w:hAnsiTheme="majorHAnsi" w:cstheme="majorHAnsi"/>
        </w:rPr>
      </w:pPr>
      <w:r>
        <w:rPr>
          <w:rFonts w:asciiTheme="majorHAnsi" w:hAnsiTheme="majorHAnsi" w:cstheme="majorHAnsi"/>
        </w:rPr>
        <w:br w:type="page"/>
      </w:r>
    </w:p>
    <w:p w:rsidR="0086179F" w:rsidRDefault="0086179F" w:rsidP="00333977">
      <w:pPr>
        <w:spacing w:after="0" w:line="240" w:lineRule="auto"/>
        <w:jc w:val="both"/>
        <w:rPr>
          <w:ins w:id="1" w:author="59011-95-08" w:date="2020-10-22T17:14:00Z"/>
          <w:rFonts w:asciiTheme="majorHAnsi" w:hAnsiTheme="majorHAnsi" w:cstheme="majorHAnsi"/>
        </w:rPr>
      </w:pPr>
    </w:p>
    <w:p w:rsidR="00193F18" w:rsidRDefault="00193F18" w:rsidP="00333977">
      <w:pPr>
        <w:spacing w:after="0" w:line="240" w:lineRule="auto"/>
        <w:jc w:val="both"/>
        <w:rPr>
          <w:rFonts w:asciiTheme="majorHAnsi" w:hAnsiTheme="majorHAnsi" w:cstheme="majorHAnsi"/>
        </w:rPr>
      </w:pPr>
      <w:ins w:id="2" w:author="59011-95-08" w:date="2020-10-22T17:14:00Z">
        <w:r>
          <w:rPr>
            <w:rFonts w:asciiTheme="majorHAnsi" w:hAnsiTheme="majorHAnsi" w:cstheme="majorHAnsi"/>
          </w:rPr>
          <w:t>coucou</w:t>
        </w:r>
      </w:ins>
    </w:p>
    <w:p w:rsidR="003645AF" w:rsidRDefault="003645AF" w:rsidP="00333977">
      <w:pPr>
        <w:spacing w:after="0" w:line="240" w:lineRule="auto"/>
        <w:jc w:val="both"/>
        <w:rPr>
          <w:rFonts w:asciiTheme="majorHAnsi" w:hAnsiTheme="majorHAnsi" w:cstheme="majorHAnsi"/>
          <w:b/>
          <w:sz w:val="32"/>
          <w:szCs w:val="32"/>
        </w:rPr>
      </w:pPr>
      <w:r>
        <w:rPr>
          <w:rFonts w:asciiTheme="majorHAnsi" w:hAnsiTheme="majorHAnsi" w:cstheme="majorHAnsi"/>
          <w:b/>
          <w:sz w:val="32"/>
          <w:szCs w:val="32"/>
        </w:rPr>
        <w:t>TÂCHES</w:t>
      </w:r>
    </w:p>
    <w:p w:rsidR="00B6015C" w:rsidRDefault="00B6015C" w:rsidP="00333977">
      <w:pPr>
        <w:spacing w:after="0" w:line="240" w:lineRule="auto"/>
        <w:jc w:val="both"/>
        <w:rPr>
          <w:rFonts w:asciiTheme="majorHAnsi" w:hAnsiTheme="majorHAnsi" w:cstheme="majorHAnsi"/>
          <w:b/>
          <w:sz w:val="32"/>
          <w:szCs w:val="32"/>
        </w:rPr>
      </w:pPr>
    </w:p>
    <w:p w:rsidR="004A7FA7" w:rsidRDefault="004A7FA7" w:rsidP="00B6015C">
      <w:pPr>
        <w:pStyle w:val="Paragraphedeliste"/>
        <w:numPr>
          <w:ilvl w:val="0"/>
          <w:numId w:val="2"/>
        </w:numPr>
        <w:spacing w:after="0" w:line="240" w:lineRule="auto"/>
        <w:jc w:val="both"/>
        <w:rPr>
          <w:ins w:id="3" w:author="Poix Martine" w:date="2020-10-22T16:44:00Z"/>
          <w:rFonts w:asciiTheme="majorHAnsi" w:hAnsiTheme="majorHAnsi" w:cstheme="majorHAnsi"/>
          <w:b/>
          <w:sz w:val="28"/>
          <w:szCs w:val="28"/>
        </w:rPr>
      </w:pPr>
      <w:ins w:id="4" w:author="Poix Martine" w:date="2020-10-22T16:44:00Z">
        <w:r>
          <w:rPr>
            <w:rFonts w:asciiTheme="majorHAnsi" w:hAnsiTheme="majorHAnsi" w:cstheme="majorHAnsi"/>
            <w:b/>
            <w:sz w:val="28"/>
            <w:szCs w:val="28"/>
          </w:rPr>
          <w:t>L'administration</w:t>
        </w:r>
      </w:ins>
      <w:ins w:id="5" w:author="Poix Martine" w:date="2020-10-22T16:45:00Z">
        <w:r>
          <w:rPr>
            <w:rFonts w:asciiTheme="majorHAnsi" w:hAnsiTheme="majorHAnsi" w:cstheme="majorHAnsi"/>
            <w:b/>
            <w:sz w:val="28"/>
            <w:szCs w:val="28"/>
          </w:rPr>
          <w:t xml:space="preserve"> ou le formateur </w:t>
        </w:r>
      </w:ins>
      <w:ins w:id="6" w:author="Poix Martine" w:date="2020-10-22T16:44:00Z">
        <w:r>
          <w:rPr>
            <w:rFonts w:asciiTheme="majorHAnsi" w:hAnsiTheme="majorHAnsi" w:cstheme="majorHAnsi"/>
            <w:b/>
            <w:sz w:val="28"/>
            <w:szCs w:val="28"/>
          </w:rPr>
          <w:t xml:space="preserve"> </w:t>
        </w:r>
      </w:ins>
    </w:p>
    <w:p w:rsidR="004A7FA7" w:rsidRDefault="004A7FA7" w:rsidP="00030ECC">
      <w:pPr>
        <w:spacing w:after="0" w:line="240" w:lineRule="auto"/>
        <w:jc w:val="both"/>
        <w:rPr>
          <w:ins w:id="7" w:author="Poix Martine" w:date="2020-10-22T16:44:00Z"/>
          <w:rFonts w:asciiTheme="majorHAnsi" w:hAnsiTheme="majorHAnsi" w:cstheme="majorHAnsi"/>
          <w:sz w:val="24"/>
          <w:szCs w:val="24"/>
        </w:rPr>
      </w:pPr>
      <w:ins w:id="8" w:author="Poix Martine" w:date="2020-10-22T16:45:00Z">
        <w:r>
          <w:rPr>
            <w:rFonts w:asciiTheme="majorHAnsi" w:hAnsiTheme="majorHAnsi" w:cstheme="majorHAnsi"/>
            <w:sz w:val="24"/>
            <w:szCs w:val="24"/>
          </w:rPr>
          <w:t xml:space="preserve">Il </w:t>
        </w:r>
      </w:ins>
      <w:ins w:id="9" w:author="Poix Martine" w:date="2020-10-22T16:44:00Z">
        <w:r w:rsidRPr="00030ECC">
          <w:rPr>
            <w:rFonts w:asciiTheme="majorHAnsi" w:hAnsiTheme="majorHAnsi" w:cstheme="majorHAnsi"/>
            <w:sz w:val="24"/>
            <w:szCs w:val="24"/>
          </w:rPr>
          <w:t>créera la session de formation avec le numéro</w:t>
        </w:r>
        <w:r w:rsidRPr="004A7FA7">
          <w:rPr>
            <w:rFonts w:asciiTheme="majorHAnsi" w:hAnsiTheme="majorHAnsi" w:cstheme="majorHAnsi"/>
            <w:sz w:val="24"/>
            <w:szCs w:val="24"/>
            <w:rPrChange w:id="10" w:author="Poix Martine" w:date="2020-10-22T16:44:00Z">
              <w:rPr>
                <w:rFonts w:asciiTheme="majorHAnsi" w:hAnsiTheme="majorHAnsi" w:cstheme="majorHAnsi"/>
                <w:b/>
                <w:sz w:val="28"/>
                <w:szCs w:val="28"/>
              </w:rPr>
            </w:rPrChange>
          </w:rPr>
          <w:t xml:space="preserve"> d'offre et les dates de stage</w:t>
        </w:r>
      </w:ins>
      <w:ins w:id="11" w:author="Poix Martine" w:date="2020-10-22T16:46:00Z">
        <w:r>
          <w:rPr>
            <w:rFonts w:asciiTheme="majorHAnsi" w:hAnsiTheme="majorHAnsi" w:cstheme="majorHAnsi"/>
            <w:sz w:val="24"/>
            <w:szCs w:val="24"/>
          </w:rPr>
          <w:t>.</w:t>
        </w:r>
      </w:ins>
    </w:p>
    <w:p w:rsidR="004A7FA7" w:rsidRDefault="004A7FA7" w:rsidP="00030ECC">
      <w:pPr>
        <w:spacing w:after="0" w:line="240" w:lineRule="auto"/>
        <w:jc w:val="both"/>
        <w:rPr>
          <w:ins w:id="12" w:author="Poix Martine" w:date="2020-10-22T16:47:00Z"/>
          <w:rFonts w:asciiTheme="majorHAnsi" w:hAnsiTheme="majorHAnsi" w:cstheme="majorHAnsi"/>
          <w:sz w:val="24"/>
          <w:szCs w:val="24"/>
        </w:rPr>
      </w:pPr>
      <w:ins w:id="13" w:author="Poix Martine" w:date="2020-10-22T16:46:00Z">
        <w:r>
          <w:rPr>
            <w:rFonts w:asciiTheme="majorHAnsi" w:hAnsiTheme="majorHAnsi" w:cstheme="majorHAnsi"/>
            <w:sz w:val="24"/>
            <w:szCs w:val="24"/>
          </w:rPr>
          <w:t xml:space="preserve">Il </w:t>
        </w:r>
      </w:ins>
      <w:ins w:id="14" w:author="Poix Martine" w:date="2020-10-22T16:45:00Z">
        <w:r>
          <w:rPr>
            <w:rFonts w:asciiTheme="majorHAnsi" w:hAnsiTheme="majorHAnsi" w:cstheme="majorHAnsi"/>
            <w:sz w:val="24"/>
            <w:szCs w:val="24"/>
          </w:rPr>
          <w:t xml:space="preserve">créera les stagiaires et les </w:t>
        </w:r>
        <w:bookmarkStart w:id="15" w:name="_GoBack"/>
        <w:r w:rsidRPr="004A7FA7">
          <w:rPr>
            <w:rFonts w:asciiTheme="majorHAnsi" w:hAnsiTheme="majorHAnsi" w:cstheme="majorHAnsi"/>
            <w:sz w:val="24"/>
            <w:szCs w:val="24"/>
            <w:rPrChange w:id="16" w:author="Poix Martine" w:date="2020-10-22T16:45:00Z">
              <w:rPr>
                <w:rFonts w:asciiTheme="majorHAnsi" w:hAnsiTheme="majorHAnsi" w:cstheme="majorHAnsi"/>
                <w:b/>
                <w:sz w:val="28"/>
                <w:szCs w:val="28"/>
              </w:rPr>
            </w:rPrChange>
          </w:rPr>
          <w:t xml:space="preserve">affectera </w:t>
        </w:r>
        <w:bookmarkEnd w:id="15"/>
        <w:r>
          <w:rPr>
            <w:rFonts w:asciiTheme="majorHAnsi" w:hAnsiTheme="majorHAnsi" w:cstheme="majorHAnsi"/>
            <w:sz w:val="24"/>
            <w:szCs w:val="24"/>
          </w:rPr>
          <w:t>à une session de formation</w:t>
        </w:r>
      </w:ins>
    </w:p>
    <w:p w:rsidR="00D9671E" w:rsidRDefault="00D9671E" w:rsidP="00030ECC">
      <w:pPr>
        <w:spacing w:after="0" w:line="240" w:lineRule="auto"/>
        <w:jc w:val="both"/>
        <w:rPr>
          <w:ins w:id="17" w:author="Poix Martine" w:date="2020-10-22T16:57:00Z"/>
          <w:rFonts w:asciiTheme="majorHAnsi" w:hAnsiTheme="majorHAnsi" w:cstheme="majorHAnsi"/>
          <w:sz w:val="24"/>
          <w:szCs w:val="24"/>
        </w:rPr>
      </w:pPr>
      <w:ins w:id="18" w:author="Poix Martine" w:date="2020-10-22T16:47:00Z">
        <w:r>
          <w:rPr>
            <w:rFonts w:asciiTheme="majorHAnsi" w:hAnsiTheme="majorHAnsi" w:cstheme="majorHAnsi"/>
            <w:sz w:val="24"/>
            <w:szCs w:val="24"/>
          </w:rPr>
          <w:t>Il affectera à la session le formateur responsable.</w:t>
        </w:r>
      </w:ins>
    </w:p>
    <w:p w:rsidR="00613709" w:rsidRDefault="00613709" w:rsidP="00030ECC">
      <w:pPr>
        <w:spacing w:after="0" w:line="240" w:lineRule="auto"/>
        <w:jc w:val="both"/>
        <w:rPr>
          <w:ins w:id="19" w:author="Poix Martine" w:date="2020-10-22T16:47:00Z"/>
          <w:rFonts w:asciiTheme="majorHAnsi" w:hAnsiTheme="majorHAnsi" w:cstheme="majorHAnsi"/>
          <w:sz w:val="24"/>
          <w:szCs w:val="24"/>
        </w:rPr>
      </w:pPr>
      <w:ins w:id="20" w:author="Poix Martine" w:date="2020-10-22T16:57:00Z">
        <w:r>
          <w:rPr>
            <w:rFonts w:asciiTheme="majorHAnsi" w:hAnsiTheme="majorHAnsi" w:cstheme="majorHAnsi"/>
            <w:sz w:val="24"/>
            <w:szCs w:val="24"/>
          </w:rPr>
          <w:t>Le formateur précisera les objectifs de la période en entreprise. Ces objectifs seront repris sur la feuille de renseignement.</w:t>
        </w:r>
      </w:ins>
    </w:p>
    <w:p w:rsidR="00D9671E" w:rsidRPr="004A7FA7" w:rsidRDefault="00D9671E" w:rsidP="00030ECC">
      <w:pPr>
        <w:spacing w:after="0" w:line="240" w:lineRule="auto"/>
        <w:jc w:val="both"/>
        <w:rPr>
          <w:ins w:id="21" w:author="Poix Martine" w:date="2020-10-22T16:44:00Z"/>
          <w:rFonts w:asciiTheme="majorHAnsi" w:hAnsiTheme="majorHAnsi" w:cstheme="majorHAnsi"/>
          <w:sz w:val="24"/>
          <w:szCs w:val="24"/>
          <w:rPrChange w:id="22" w:author="Poix Martine" w:date="2020-10-22T16:45:00Z">
            <w:rPr>
              <w:ins w:id="23" w:author="Poix Martine" w:date="2020-10-22T16:44:00Z"/>
            </w:rPr>
          </w:rPrChange>
        </w:rPr>
      </w:pPr>
    </w:p>
    <w:p w:rsidR="00B6015C" w:rsidRDefault="00B6015C" w:rsidP="00B6015C">
      <w:pPr>
        <w:pStyle w:val="Paragraphedeliste"/>
        <w:numPr>
          <w:ilvl w:val="0"/>
          <w:numId w:val="2"/>
        </w:numPr>
        <w:spacing w:after="0" w:line="240" w:lineRule="auto"/>
        <w:jc w:val="both"/>
        <w:rPr>
          <w:rFonts w:asciiTheme="majorHAnsi" w:hAnsiTheme="majorHAnsi" w:cstheme="majorHAnsi"/>
          <w:b/>
          <w:sz w:val="28"/>
          <w:szCs w:val="28"/>
        </w:rPr>
      </w:pPr>
      <w:r w:rsidRPr="00B6015C">
        <w:rPr>
          <w:rFonts w:asciiTheme="majorHAnsi" w:hAnsiTheme="majorHAnsi" w:cstheme="majorHAnsi"/>
          <w:b/>
          <w:sz w:val="28"/>
          <w:szCs w:val="28"/>
        </w:rPr>
        <w:t>Stagiaire</w:t>
      </w:r>
    </w:p>
    <w:p w:rsidR="00B6015C" w:rsidRPr="00B6015C" w:rsidRDefault="00B6015C" w:rsidP="00B6015C">
      <w:pPr>
        <w:spacing w:after="0" w:line="240" w:lineRule="auto"/>
        <w:jc w:val="both"/>
        <w:rPr>
          <w:rFonts w:asciiTheme="majorHAnsi" w:hAnsiTheme="majorHAnsi" w:cstheme="majorHAnsi"/>
          <w:b/>
          <w:sz w:val="28"/>
          <w:szCs w:val="28"/>
        </w:rPr>
      </w:pPr>
    </w:p>
    <w:p w:rsidR="00581B60" w:rsidRDefault="003645AF" w:rsidP="00333977">
      <w:pPr>
        <w:spacing w:after="0" w:line="240" w:lineRule="auto"/>
        <w:jc w:val="both"/>
        <w:rPr>
          <w:rFonts w:asciiTheme="majorHAnsi" w:hAnsiTheme="majorHAnsi" w:cstheme="majorHAnsi"/>
          <w:sz w:val="24"/>
          <w:szCs w:val="24"/>
        </w:rPr>
      </w:pPr>
      <w:r>
        <w:rPr>
          <w:rFonts w:asciiTheme="majorHAnsi" w:hAnsiTheme="majorHAnsi" w:cstheme="majorHAnsi"/>
          <w:sz w:val="24"/>
          <w:szCs w:val="24"/>
        </w:rPr>
        <w:t>Le stagiaire remplira la partie le concernant comportant ces informations</w:t>
      </w:r>
      <w:r w:rsidR="00581B60">
        <w:rPr>
          <w:rFonts w:asciiTheme="majorHAnsi" w:hAnsiTheme="majorHAnsi" w:cstheme="majorHAnsi"/>
          <w:sz w:val="24"/>
          <w:szCs w:val="24"/>
        </w:rPr>
        <w:t> :</w:t>
      </w:r>
    </w:p>
    <w:p w:rsidR="003645AF" w:rsidRDefault="00581B60" w:rsidP="00333977">
      <w:pPr>
        <w:spacing w:after="0" w:line="240" w:lineRule="auto"/>
        <w:jc w:val="both"/>
        <w:rPr>
          <w:rFonts w:asciiTheme="majorHAnsi" w:hAnsiTheme="majorHAnsi" w:cstheme="majorHAnsi"/>
          <w:sz w:val="24"/>
          <w:szCs w:val="24"/>
        </w:rPr>
      </w:pPr>
      <w:r>
        <w:rPr>
          <w:rFonts w:asciiTheme="majorHAnsi" w:hAnsiTheme="majorHAnsi" w:cstheme="majorHAnsi"/>
          <w:sz w:val="24"/>
          <w:szCs w:val="24"/>
        </w:rPr>
        <w:t>Nom, prénom, numéro de sécurité sociale, numéro de bénéficiaire, libelle de la formation, le nom du formateur/formatrice, le numéro de l’offre de la formation, les dates de début et de fin de la période en entreprise et le nombre de semaines.</w:t>
      </w:r>
    </w:p>
    <w:p w:rsidR="00581B60" w:rsidRDefault="00581B60" w:rsidP="00333977">
      <w:pPr>
        <w:spacing w:after="0" w:line="240" w:lineRule="auto"/>
        <w:jc w:val="both"/>
        <w:rPr>
          <w:rFonts w:asciiTheme="majorHAnsi" w:hAnsiTheme="majorHAnsi" w:cstheme="majorHAnsi"/>
          <w:sz w:val="24"/>
          <w:szCs w:val="24"/>
        </w:rPr>
      </w:pPr>
    </w:p>
    <w:p w:rsidR="00B6015C" w:rsidRDefault="00B6015C" w:rsidP="00B6015C">
      <w:pPr>
        <w:pStyle w:val="Paragraphedeliste"/>
        <w:numPr>
          <w:ilvl w:val="0"/>
          <w:numId w:val="2"/>
        </w:numPr>
        <w:spacing w:after="0" w:line="240" w:lineRule="auto"/>
        <w:jc w:val="both"/>
        <w:rPr>
          <w:rFonts w:asciiTheme="majorHAnsi" w:hAnsiTheme="majorHAnsi" w:cstheme="majorHAnsi"/>
          <w:b/>
          <w:sz w:val="28"/>
          <w:szCs w:val="28"/>
        </w:rPr>
      </w:pPr>
      <w:r w:rsidRPr="00B6015C">
        <w:rPr>
          <w:rFonts w:asciiTheme="majorHAnsi" w:hAnsiTheme="majorHAnsi" w:cstheme="majorHAnsi"/>
          <w:b/>
          <w:sz w:val="28"/>
          <w:szCs w:val="28"/>
        </w:rPr>
        <w:t>L’entreprise</w:t>
      </w:r>
    </w:p>
    <w:p w:rsidR="00B6015C" w:rsidRPr="00B6015C" w:rsidRDefault="00B6015C" w:rsidP="00B6015C">
      <w:pPr>
        <w:spacing w:after="0" w:line="240" w:lineRule="auto"/>
        <w:jc w:val="both"/>
        <w:rPr>
          <w:rFonts w:asciiTheme="majorHAnsi" w:hAnsiTheme="majorHAnsi" w:cstheme="majorHAnsi"/>
          <w:b/>
          <w:sz w:val="28"/>
          <w:szCs w:val="28"/>
        </w:rPr>
      </w:pPr>
    </w:p>
    <w:p w:rsidR="00581B60" w:rsidRDefault="00581B60" w:rsidP="00333977">
      <w:pPr>
        <w:spacing w:after="0" w:line="240" w:lineRule="auto"/>
        <w:jc w:val="both"/>
        <w:rPr>
          <w:rFonts w:asciiTheme="majorHAnsi" w:hAnsiTheme="majorHAnsi" w:cstheme="majorHAnsi"/>
          <w:sz w:val="24"/>
          <w:szCs w:val="24"/>
        </w:rPr>
      </w:pPr>
      <w:r>
        <w:rPr>
          <w:rFonts w:asciiTheme="majorHAnsi" w:hAnsiTheme="majorHAnsi" w:cstheme="majorHAnsi"/>
          <w:sz w:val="24"/>
          <w:szCs w:val="24"/>
        </w:rPr>
        <w:t>L’entreprise remplira la partie la concernant comportant ces informations :</w:t>
      </w:r>
    </w:p>
    <w:p w:rsidR="00581B60" w:rsidRDefault="00581B60" w:rsidP="00333977">
      <w:pPr>
        <w:jc w:val="both"/>
        <w:rPr>
          <w:rFonts w:asciiTheme="majorHAnsi" w:hAnsiTheme="majorHAnsi" w:cstheme="majorHAnsi"/>
          <w:sz w:val="24"/>
          <w:szCs w:val="24"/>
        </w:rPr>
      </w:pPr>
      <w:r>
        <w:rPr>
          <w:rFonts w:asciiTheme="majorHAnsi" w:hAnsiTheme="majorHAnsi" w:cstheme="majorHAnsi"/>
          <w:sz w:val="24"/>
          <w:szCs w:val="24"/>
        </w:rPr>
        <w:t>La raison sociale, la forme juridique ou le statut, l’adresse, le code postal, la ville, le numéro de SIRET, le numéro de téléphone, le nom et prénom du représentant légal, sa fonction ou qualité, son adresse mail, le libellé de l’assureur de l’entreprise, le numéro de sociétaire de l’assurance.</w:t>
      </w:r>
    </w:p>
    <w:p w:rsidR="00581B60" w:rsidRDefault="00581B60" w:rsidP="00333977">
      <w:pPr>
        <w:jc w:val="both"/>
        <w:rPr>
          <w:rFonts w:asciiTheme="majorHAnsi" w:hAnsiTheme="majorHAnsi" w:cstheme="majorHAnsi"/>
          <w:sz w:val="24"/>
          <w:szCs w:val="24"/>
        </w:rPr>
      </w:pPr>
      <w:r>
        <w:rPr>
          <w:rFonts w:asciiTheme="majorHAnsi" w:hAnsiTheme="majorHAnsi" w:cstheme="majorHAnsi"/>
          <w:sz w:val="24"/>
          <w:szCs w:val="24"/>
        </w:rPr>
        <w:t xml:space="preserve">Un </w:t>
      </w:r>
      <w:del w:id="24" w:author="Poix Martine" w:date="2020-10-22T16:48:00Z">
        <w:r w:rsidDel="00D9671E">
          <w:rPr>
            <w:rFonts w:asciiTheme="majorHAnsi" w:hAnsiTheme="majorHAnsi" w:cstheme="majorHAnsi"/>
            <w:sz w:val="24"/>
            <w:szCs w:val="24"/>
          </w:rPr>
          <w:delText xml:space="preserve">ou plusieurs </w:delText>
        </w:r>
      </w:del>
      <w:r>
        <w:rPr>
          <w:rFonts w:asciiTheme="majorHAnsi" w:hAnsiTheme="majorHAnsi" w:cstheme="majorHAnsi"/>
          <w:sz w:val="24"/>
          <w:szCs w:val="24"/>
        </w:rPr>
        <w:t>tuteur</w:t>
      </w:r>
      <w:del w:id="25" w:author="Poix Martine" w:date="2020-10-22T16:48:00Z">
        <w:r w:rsidDel="00D9671E">
          <w:rPr>
            <w:rFonts w:asciiTheme="majorHAnsi" w:hAnsiTheme="majorHAnsi" w:cstheme="majorHAnsi"/>
            <w:sz w:val="24"/>
            <w:szCs w:val="24"/>
          </w:rPr>
          <w:delText>s</w:delText>
        </w:r>
      </w:del>
      <w:r>
        <w:rPr>
          <w:rFonts w:asciiTheme="majorHAnsi" w:hAnsiTheme="majorHAnsi" w:cstheme="majorHAnsi"/>
          <w:sz w:val="24"/>
          <w:szCs w:val="24"/>
        </w:rPr>
        <w:t xml:space="preserve"> ser</w:t>
      </w:r>
      <w:del w:id="26" w:author="Poix Martine" w:date="2020-10-22T16:48:00Z">
        <w:r w:rsidDel="00D9671E">
          <w:rPr>
            <w:rFonts w:asciiTheme="majorHAnsi" w:hAnsiTheme="majorHAnsi" w:cstheme="majorHAnsi"/>
            <w:sz w:val="24"/>
            <w:szCs w:val="24"/>
          </w:rPr>
          <w:delText xml:space="preserve">ont </w:delText>
        </w:r>
      </w:del>
      <w:ins w:id="27" w:author="Poix Martine" w:date="2020-10-22T16:48:00Z">
        <w:r w:rsidR="00D9671E">
          <w:rPr>
            <w:rFonts w:asciiTheme="majorHAnsi" w:hAnsiTheme="majorHAnsi" w:cstheme="majorHAnsi"/>
            <w:sz w:val="24"/>
            <w:szCs w:val="24"/>
          </w:rPr>
          <w:t xml:space="preserve">a </w:t>
        </w:r>
      </w:ins>
      <w:r>
        <w:rPr>
          <w:rFonts w:asciiTheme="majorHAnsi" w:hAnsiTheme="majorHAnsi" w:cstheme="majorHAnsi"/>
          <w:sz w:val="24"/>
          <w:szCs w:val="24"/>
        </w:rPr>
        <w:t>désigné</w:t>
      </w:r>
      <w:del w:id="28" w:author="Poix Martine" w:date="2020-10-22T16:48:00Z">
        <w:r w:rsidDel="00D9671E">
          <w:rPr>
            <w:rFonts w:asciiTheme="majorHAnsi" w:hAnsiTheme="majorHAnsi" w:cstheme="majorHAnsi"/>
            <w:sz w:val="24"/>
            <w:szCs w:val="24"/>
          </w:rPr>
          <w:delText>s</w:delText>
        </w:r>
      </w:del>
      <w:r>
        <w:rPr>
          <w:rFonts w:asciiTheme="majorHAnsi" w:hAnsiTheme="majorHAnsi" w:cstheme="majorHAnsi"/>
          <w:sz w:val="24"/>
          <w:szCs w:val="24"/>
        </w:rPr>
        <w:t xml:space="preserve"> pour encadrer un stagiaire, l’entreprise devra remplir la partie les concernant comportant ces informations : Nom et prénom, fonction, numéro de téléphone et adresse mail.</w:t>
      </w:r>
      <w:r w:rsidR="003B3B53">
        <w:rPr>
          <w:rFonts w:asciiTheme="majorHAnsi" w:hAnsiTheme="majorHAnsi" w:cstheme="majorHAnsi"/>
          <w:sz w:val="24"/>
          <w:szCs w:val="24"/>
        </w:rPr>
        <w:t xml:space="preserve"> Le cachet et la signature de l’entreprise devront également y figurer.</w:t>
      </w:r>
    </w:p>
    <w:p w:rsidR="00613709" w:rsidRDefault="00581B60" w:rsidP="00333977">
      <w:pPr>
        <w:jc w:val="both"/>
        <w:rPr>
          <w:ins w:id="29" w:author="Poix Martine" w:date="2020-10-22T16:50:00Z"/>
          <w:rFonts w:asciiTheme="majorHAnsi" w:hAnsiTheme="majorHAnsi" w:cstheme="majorHAnsi"/>
          <w:sz w:val="24"/>
          <w:szCs w:val="24"/>
        </w:rPr>
      </w:pPr>
      <w:r>
        <w:rPr>
          <w:rFonts w:asciiTheme="majorHAnsi" w:hAnsiTheme="majorHAnsi" w:cstheme="majorHAnsi"/>
          <w:sz w:val="24"/>
          <w:szCs w:val="24"/>
        </w:rPr>
        <w:t xml:space="preserve">L’entreprise devra également remplir un planning comportant l’heure de début de journée, l’heure de début de déjeuner, l’heure de fin de déjeuner, l’heure de fin de </w:t>
      </w:r>
      <w:r w:rsidR="003B3B53">
        <w:rPr>
          <w:rFonts w:asciiTheme="majorHAnsi" w:hAnsiTheme="majorHAnsi" w:cstheme="majorHAnsi"/>
          <w:sz w:val="24"/>
          <w:szCs w:val="24"/>
        </w:rPr>
        <w:t xml:space="preserve">journée ainsi que le temps de travail quotidien </w:t>
      </w:r>
      <w:r>
        <w:rPr>
          <w:rFonts w:asciiTheme="majorHAnsi" w:hAnsiTheme="majorHAnsi" w:cstheme="majorHAnsi"/>
          <w:sz w:val="24"/>
          <w:szCs w:val="24"/>
        </w:rPr>
        <w:t>et ce pour tous</w:t>
      </w:r>
      <w:r w:rsidR="003B3B53">
        <w:rPr>
          <w:rFonts w:asciiTheme="majorHAnsi" w:hAnsiTheme="majorHAnsi" w:cstheme="majorHAnsi"/>
          <w:sz w:val="24"/>
          <w:szCs w:val="24"/>
        </w:rPr>
        <w:t xml:space="preserve"> les jours de</w:t>
      </w:r>
      <w:r>
        <w:rPr>
          <w:rFonts w:asciiTheme="majorHAnsi" w:hAnsiTheme="majorHAnsi" w:cstheme="majorHAnsi"/>
          <w:sz w:val="24"/>
          <w:szCs w:val="24"/>
        </w:rPr>
        <w:t xml:space="preserve"> </w:t>
      </w:r>
      <w:r w:rsidR="003B3B53">
        <w:rPr>
          <w:rFonts w:asciiTheme="majorHAnsi" w:hAnsiTheme="majorHAnsi" w:cstheme="majorHAnsi"/>
          <w:sz w:val="24"/>
          <w:szCs w:val="24"/>
        </w:rPr>
        <w:t>la semaine, excepté le dimanche (o</w:t>
      </w:r>
      <w:ins w:id="30" w:author="Poix Martine" w:date="2020-10-22T16:49:00Z">
        <w:r w:rsidR="00D9671E">
          <w:rPr>
            <w:rFonts w:asciiTheme="majorHAnsi" w:hAnsiTheme="majorHAnsi" w:cstheme="majorHAnsi"/>
            <w:sz w:val="24"/>
            <w:szCs w:val="24"/>
          </w:rPr>
          <w:t>ù</w:t>
        </w:r>
      </w:ins>
      <w:del w:id="31" w:author="Poix Martine" w:date="2020-10-22T16:49:00Z">
        <w:r w:rsidR="003B3B53" w:rsidDel="00D9671E">
          <w:rPr>
            <w:rFonts w:asciiTheme="majorHAnsi" w:hAnsiTheme="majorHAnsi" w:cstheme="majorHAnsi"/>
            <w:sz w:val="24"/>
            <w:szCs w:val="24"/>
          </w:rPr>
          <w:delText>u</w:delText>
        </w:r>
      </w:del>
      <w:r w:rsidR="003B3B53">
        <w:rPr>
          <w:rFonts w:asciiTheme="majorHAnsi" w:hAnsiTheme="majorHAnsi" w:cstheme="majorHAnsi"/>
          <w:sz w:val="24"/>
          <w:szCs w:val="24"/>
        </w:rPr>
        <w:t xml:space="preserve"> la présence des stagiaires est interdite). La durée de travail journalière ne pourra excéder 10 heures, et la durée de travail hebdomadaire devra être comprise entre 30 et 35 heures. </w:t>
      </w:r>
    </w:p>
    <w:p w:rsidR="00FE7C22" w:rsidRDefault="00613709" w:rsidP="00333977">
      <w:pPr>
        <w:jc w:val="both"/>
        <w:rPr>
          <w:rFonts w:asciiTheme="majorHAnsi" w:hAnsiTheme="majorHAnsi" w:cstheme="majorHAnsi"/>
          <w:sz w:val="24"/>
          <w:szCs w:val="24"/>
        </w:rPr>
      </w:pPr>
      <w:ins w:id="32" w:author="Poix Martine" w:date="2020-10-22T16:50:00Z">
        <w:r>
          <w:rPr>
            <w:rFonts w:asciiTheme="majorHAnsi" w:hAnsiTheme="majorHAnsi" w:cstheme="majorHAnsi"/>
            <w:sz w:val="24"/>
            <w:szCs w:val="24"/>
          </w:rPr>
          <w:t xml:space="preserve">L'application fera ces vérifications et </w:t>
        </w:r>
      </w:ins>
      <w:del w:id="33" w:author="Poix Martine" w:date="2020-10-22T16:50:00Z">
        <w:r w:rsidR="003B3B53" w:rsidDel="00613709">
          <w:rPr>
            <w:rFonts w:asciiTheme="majorHAnsi" w:hAnsiTheme="majorHAnsi" w:cstheme="majorHAnsi"/>
            <w:sz w:val="24"/>
            <w:szCs w:val="24"/>
          </w:rPr>
          <w:delText xml:space="preserve">L’entreprise devra également entrer </w:delText>
        </w:r>
      </w:del>
      <w:ins w:id="34" w:author="Poix Martine" w:date="2020-10-22T16:50:00Z">
        <w:r>
          <w:rPr>
            <w:rFonts w:asciiTheme="majorHAnsi" w:hAnsiTheme="majorHAnsi" w:cstheme="majorHAnsi"/>
            <w:sz w:val="24"/>
            <w:szCs w:val="24"/>
          </w:rPr>
          <w:t xml:space="preserve">calculera </w:t>
        </w:r>
      </w:ins>
      <w:r w:rsidR="003B3B53">
        <w:rPr>
          <w:rFonts w:asciiTheme="majorHAnsi" w:hAnsiTheme="majorHAnsi" w:cstheme="majorHAnsi"/>
          <w:sz w:val="24"/>
          <w:szCs w:val="24"/>
        </w:rPr>
        <w:t>la durée de travail hebdomadaire.</w:t>
      </w:r>
    </w:p>
    <w:p w:rsidR="003B3B53" w:rsidRDefault="003B3B53" w:rsidP="00333977">
      <w:pPr>
        <w:jc w:val="both"/>
        <w:rPr>
          <w:rFonts w:asciiTheme="majorHAnsi" w:hAnsiTheme="majorHAnsi" w:cstheme="majorHAnsi"/>
          <w:sz w:val="24"/>
          <w:szCs w:val="24"/>
        </w:rPr>
      </w:pPr>
      <w:r>
        <w:rPr>
          <w:rFonts w:asciiTheme="majorHAnsi" w:hAnsiTheme="majorHAnsi" w:cstheme="majorHAnsi"/>
          <w:sz w:val="24"/>
          <w:szCs w:val="24"/>
        </w:rPr>
        <w:t>La pause déjeuner sera incluse au temps de travail journalier si elle est inférieure à 1 heure.</w:t>
      </w:r>
    </w:p>
    <w:p w:rsidR="003B3B53" w:rsidRDefault="003B3B53" w:rsidP="00333977">
      <w:pPr>
        <w:jc w:val="both"/>
        <w:rPr>
          <w:rFonts w:asciiTheme="majorHAnsi" w:hAnsiTheme="majorHAnsi" w:cstheme="majorHAnsi"/>
          <w:sz w:val="24"/>
          <w:szCs w:val="24"/>
        </w:rPr>
      </w:pPr>
      <w:r>
        <w:rPr>
          <w:rFonts w:asciiTheme="majorHAnsi" w:hAnsiTheme="majorHAnsi" w:cstheme="majorHAnsi"/>
          <w:sz w:val="24"/>
          <w:szCs w:val="24"/>
        </w:rPr>
        <w:t>Si les horaires varient au cours des semaines d’accueil, l’entreprise devra compléter un nouveau formulaire.</w:t>
      </w:r>
    </w:p>
    <w:p w:rsidR="003B3B53" w:rsidRDefault="00237FEE" w:rsidP="00333977">
      <w:pPr>
        <w:jc w:val="both"/>
        <w:rPr>
          <w:rFonts w:asciiTheme="majorHAnsi" w:hAnsiTheme="majorHAnsi" w:cstheme="majorHAnsi"/>
          <w:sz w:val="24"/>
          <w:szCs w:val="24"/>
        </w:rPr>
      </w:pPr>
      <w:r>
        <w:rPr>
          <w:rFonts w:asciiTheme="majorHAnsi" w:hAnsiTheme="majorHAnsi" w:cstheme="majorHAnsi"/>
          <w:sz w:val="24"/>
          <w:szCs w:val="24"/>
        </w:rPr>
        <w:t>L’entreprise précisera si le stage se déroule dans ses locaux, sur un chantier, dans les locaux des clients, ou un autre lieu.</w:t>
      </w:r>
    </w:p>
    <w:p w:rsidR="00237FEE" w:rsidRDefault="00237FEE" w:rsidP="00333977">
      <w:pPr>
        <w:jc w:val="both"/>
        <w:rPr>
          <w:rFonts w:asciiTheme="majorHAnsi" w:hAnsiTheme="majorHAnsi" w:cstheme="majorHAnsi"/>
          <w:sz w:val="24"/>
          <w:szCs w:val="24"/>
        </w:rPr>
      </w:pPr>
      <w:r>
        <w:rPr>
          <w:rFonts w:asciiTheme="majorHAnsi" w:hAnsiTheme="majorHAnsi" w:cstheme="majorHAnsi"/>
          <w:sz w:val="24"/>
          <w:szCs w:val="24"/>
        </w:rPr>
        <w:t>Si des déplacements sont occasionnés, la fréquence (Quotidien, occasionnels, ou autre) et le mode (véhicule de l’entreprise, véhicule personnel du stagiaire ou autre) seront indiqués.</w:t>
      </w:r>
    </w:p>
    <w:p w:rsidR="00237FEE" w:rsidRDefault="00B6015C" w:rsidP="00B6015C">
      <w:pPr>
        <w:rPr>
          <w:rFonts w:asciiTheme="majorHAnsi" w:hAnsiTheme="majorHAnsi" w:cstheme="majorHAnsi"/>
          <w:sz w:val="24"/>
          <w:szCs w:val="24"/>
        </w:rPr>
      </w:pPr>
      <w:r>
        <w:rPr>
          <w:rFonts w:asciiTheme="majorHAnsi" w:hAnsiTheme="majorHAnsi" w:cstheme="majorHAnsi"/>
          <w:sz w:val="24"/>
          <w:szCs w:val="24"/>
        </w:rPr>
        <w:lastRenderedPageBreak/>
        <w:br w:type="page"/>
      </w:r>
    </w:p>
    <w:p w:rsidR="00B6015C" w:rsidRPr="00B6015C" w:rsidRDefault="00B6015C" w:rsidP="00B6015C">
      <w:pPr>
        <w:pStyle w:val="Paragraphedeliste"/>
        <w:numPr>
          <w:ilvl w:val="0"/>
          <w:numId w:val="2"/>
        </w:numPr>
        <w:jc w:val="both"/>
        <w:rPr>
          <w:rFonts w:asciiTheme="majorHAnsi" w:hAnsiTheme="majorHAnsi" w:cstheme="majorHAnsi"/>
          <w:b/>
          <w:sz w:val="28"/>
          <w:szCs w:val="28"/>
        </w:rPr>
      </w:pPr>
      <w:r w:rsidRPr="00B6015C">
        <w:rPr>
          <w:rFonts w:asciiTheme="majorHAnsi" w:hAnsiTheme="majorHAnsi" w:cstheme="majorHAnsi"/>
          <w:b/>
          <w:sz w:val="28"/>
          <w:szCs w:val="28"/>
        </w:rPr>
        <w:lastRenderedPageBreak/>
        <w:t>Activités</w:t>
      </w:r>
    </w:p>
    <w:p w:rsidR="00237FEE" w:rsidRDefault="00237FEE" w:rsidP="00333977">
      <w:pPr>
        <w:jc w:val="both"/>
        <w:rPr>
          <w:rFonts w:asciiTheme="majorHAnsi" w:hAnsiTheme="majorHAnsi" w:cstheme="majorHAnsi"/>
          <w:sz w:val="24"/>
          <w:szCs w:val="24"/>
        </w:rPr>
      </w:pPr>
      <w:r>
        <w:rPr>
          <w:rFonts w:asciiTheme="majorHAnsi" w:hAnsiTheme="majorHAnsi" w:cstheme="majorHAnsi"/>
          <w:sz w:val="24"/>
          <w:szCs w:val="24"/>
        </w:rPr>
        <w:t>Pour finir, l’entreprise devra remplir une partie concernant les activités effectuées par le stagiaire au sein de celle-ci. On précisera si elles demandent une attestation de formation réglementaire (et si oui, laquelle), si elle</w:t>
      </w:r>
      <w:del w:id="35" w:author="Poix Martine" w:date="2020-10-22T16:51:00Z">
        <w:r w:rsidDel="00613709">
          <w:rPr>
            <w:rFonts w:asciiTheme="majorHAnsi" w:hAnsiTheme="majorHAnsi" w:cstheme="majorHAnsi"/>
            <w:sz w:val="24"/>
            <w:szCs w:val="24"/>
          </w:rPr>
          <w:delText>s</w:delText>
        </w:r>
      </w:del>
      <w:r>
        <w:rPr>
          <w:rFonts w:asciiTheme="majorHAnsi" w:hAnsiTheme="majorHAnsi" w:cstheme="majorHAnsi"/>
          <w:sz w:val="24"/>
          <w:szCs w:val="24"/>
        </w:rPr>
        <w:t xml:space="preserve"> exige</w:t>
      </w:r>
      <w:del w:id="36" w:author="Poix Martine" w:date="2020-10-22T16:51:00Z">
        <w:r w:rsidDel="00613709">
          <w:rPr>
            <w:rFonts w:asciiTheme="majorHAnsi" w:hAnsiTheme="majorHAnsi" w:cstheme="majorHAnsi"/>
            <w:sz w:val="24"/>
            <w:szCs w:val="24"/>
          </w:rPr>
          <w:delText>nt</w:delText>
        </w:r>
      </w:del>
      <w:r>
        <w:rPr>
          <w:rFonts w:asciiTheme="majorHAnsi" w:hAnsiTheme="majorHAnsi" w:cstheme="majorHAnsi"/>
          <w:sz w:val="24"/>
          <w:szCs w:val="24"/>
        </w:rPr>
        <w:t xml:space="preserve"> une visite médi</w:t>
      </w:r>
      <w:ins w:id="37" w:author="Poix Martine" w:date="2020-10-22T16:51:00Z">
        <w:r w:rsidR="00613709">
          <w:rPr>
            <w:rFonts w:asciiTheme="majorHAnsi" w:hAnsiTheme="majorHAnsi" w:cstheme="majorHAnsi"/>
            <w:sz w:val="24"/>
            <w:szCs w:val="24"/>
          </w:rPr>
          <w:t>c</w:t>
        </w:r>
      </w:ins>
      <w:r>
        <w:rPr>
          <w:rFonts w:asciiTheme="majorHAnsi" w:hAnsiTheme="majorHAnsi" w:cstheme="majorHAnsi"/>
          <w:sz w:val="24"/>
          <w:szCs w:val="24"/>
        </w:rPr>
        <w:t>ale d’aptitude, et si elles comportent des travaux dangereux.</w:t>
      </w:r>
    </w:p>
    <w:p w:rsidR="00842B5A" w:rsidRDefault="00842B5A" w:rsidP="00333977">
      <w:pPr>
        <w:jc w:val="both"/>
        <w:rPr>
          <w:rFonts w:asciiTheme="majorHAnsi" w:hAnsiTheme="majorHAnsi" w:cstheme="majorHAnsi"/>
          <w:sz w:val="24"/>
          <w:szCs w:val="24"/>
        </w:rPr>
      </w:pPr>
      <w:r>
        <w:rPr>
          <w:rFonts w:asciiTheme="majorHAnsi" w:hAnsiTheme="majorHAnsi" w:cstheme="majorHAnsi"/>
          <w:sz w:val="24"/>
          <w:szCs w:val="24"/>
        </w:rPr>
        <w:t>Si le stagiaire est mineur, la date de déclaration de déroger effectuée par l’organisme d’accueil auprès de l’inspection du travail doit être indiquée.</w:t>
      </w:r>
    </w:p>
    <w:p w:rsidR="00237FEE" w:rsidRDefault="00237FEE" w:rsidP="00333977">
      <w:pPr>
        <w:jc w:val="both"/>
        <w:rPr>
          <w:rFonts w:asciiTheme="majorHAnsi" w:hAnsiTheme="majorHAnsi" w:cstheme="majorHAnsi"/>
          <w:sz w:val="24"/>
          <w:szCs w:val="24"/>
        </w:rPr>
      </w:pPr>
      <w:r>
        <w:rPr>
          <w:rFonts w:asciiTheme="majorHAnsi" w:hAnsiTheme="majorHAnsi" w:cstheme="majorHAnsi"/>
          <w:sz w:val="24"/>
          <w:szCs w:val="24"/>
        </w:rPr>
        <w:t xml:space="preserve">Si elles comportent des travaux dangereux, il faudra en préciser le ou les types parmi ceux-ci : Agents chimiques dangereux, agents biologiques, vibrations mécaniques, rayonnements, milieu hyperbare, températures extrêmes, effondrement et ensevelissement, appareils sous pression, milieu confiné, travaux en contact avec du verre ou du métal en fusion, manutentions manuelles, risques </w:t>
      </w:r>
      <w:r w:rsidR="00842B5A">
        <w:rPr>
          <w:rFonts w:asciiTheme="majorHAnsi" w:hAnsiTheme="majorHAnsi" w:cstheme="majorHAnsi"/>
          <w:sz w:val="24"/>
          <w:szCs w:val="24"/>
        </w:rPr>
        <w:t>électriques, utilisation de machines ou travaux en hauteur, contact avec des animaux.</w:t>
      </w:r>
    </w:p>
    <w:p w:rsidR="00842B5A" w:rsidRDefault="00842B5A" w:rsidP="00333977">
      <w:pPr>
        <w:jc w:val="both"/>
        <w:rPr>
          <w:rFonts w:asciiTheme="majorHAnsi" w:hAnsiTheme="majorHAnsi" w:cstheme="majorHAnsi"/>
          <w:sz w:val="24"/>
          <w:szCs w:val="24"/>
        </w:rPr>
      </w:pPr>
    </w:p>
    <w:p w:rsidR="00B6015C" w:rsidRPr="00B6015C" w:rsidRDefault="00B6015C" w:rsidP="00B6015C">
      <w:pPr>
        <w:pStyle w:val="Paragraphedeliste"/>
        <w:numPr>
          <w:ilvl w:val="0"/>
          <w:numId w:val="2"/>
        </w:numPr>
        <w:jc w:val="both"/>
        <w:rPr>
          <w:rFonts w:asciiTheme="majorHAnsi" w:hAnsiTheme="majorHAnsi" w:cstheme="majorHAnsi"/>
          <w:b/>
          <w:sz w:val="28"/>
          <w:szCs w:val="28"/>
        </w:rPr>
      </w:pPr>
      <w:del w:id="38" w:author="Poix Martine" w:date="2020-10-22T16:53:00Z">
        <w:r w:rsidRPr="00B6015C" w:rsidDel="00613709">
          <w:rPr>
            <w:rFonts w:asciiTheme="majorHAnsi" w:hAnsiTheme="majorHAnsi" w:cstheme="majorHAnsi"/>
            <w:b/>
            <w:sz w:val="28"/>
            <w:szCs w:val="28"/>
          </w:rPr>
          <w:delText>Bilan</w:delText>
        </w:r>
      </w:del>
      <w:ins w:id="39" w:author="Poix Martine" w:date="2020-10-22T16:53:00Z">
        <w:r w:rsidR="00613709">
          <w:rPr>
            <w:rFonts w:asciiTheme="majorHAnsi" w:hAnsiTheme="majorHAnsi" w:cstheme="majorHAnsi"/>
            <w:b/>
            <w:sz w:val="28"/>
            <w:szCs w:val="28"/>
          </w:rPr>
          <w:t>Objectifs du stage</w:t>
        </w:r>
      </w:ins>
    </w:p>
    <w:p w:rsidR="00842B5A" w:rsidRDefault="00842B5A" w:rsidP="00333977">
      <w:pPr>
        <w:jc w:val="both"/>
        <w:rPr>
          <w:rFonts w:asciiTheme="majorHAnsi" w:hAnsiTheme="majorHAnsi" w:cstheme="majorHAnsi"/>
          <w:sz w:val="24"/>
          <w:szCs w:val="24"/>
        </w:rPr>
      </w:pPr>
      <w:r>
        <w:rPr>
          <w:rFonts w:asciiTheme="majorHAnsi" w:hAnsiTheme="majorHAnsi" w:cstheme="majorHAnsi"/>
          <w:sz w:val="24"/>
          <w:szCs w:val="24"/>
        </w:rPr>
        <w:t>Le</w:t>
      </w:r>
      <w:ins w:id="40" w:author="Poix Martine" w:date="2020-10-22T17:00:00Z">
        <w:r w:rsidR="00613709">
          <w:rPr>
            <w:rFonts w:asciiTheme="majorHAnsi" w:hAnsiTheme="majorHAnsi" w:cstheme="majorHAnsi"/>
            <w:sz w:val="24"/>
            <w:szCs w:val="24"/>
          </w:rPr>
          <w:t xml:space="preserve">s objectifs ayant été remplis par le </w:t>
        </w:r>
      </w:ins>
      <w:del w:id="41" w:author="Poix Martine" w:date="2020-10-22T17:00:00Z">
        <w:r w:rsidDel="00613709">
          <w:rPr>
            <w:rFonts w:asciiTheme="majorHAnsi" w:hAnsiTheme="majorHAnsi" w:cstheme="majorHAnsi"/>
            <w:sz w:val="24"/>
            <w:szCs w:val="24"/>
          </w:rPr>
          <w:delText xml:space="preserve"> </w:delText>
        </w:r>
      </w:del>
      <w:r>
        <w:rPr>
          <w:rFonts w:asciiTheme="majorHAnsi" w:hAnsiTheme="majorHAnsi" w:cstheme="majorHAnsi"/>
          <w:sz w:val="24"/>
          <w:szCs w:val="24"/>
        </w:rPr>
        <w:t xml:space="preserve">formateur </w:t>
      </w:r>
      <w:del w:id="42" w:author="Poix Martine" w:date="2020-10-22T16:53:00Z">
        <w:r w:rsidDel="00613709">
          <w:rPr>
            <w:rFonts w:asciiTheme="majorHAnsi" w:hAnsiTheme="majorHAnsi" w:cstheme="majorHAnsi"/>
            <w:sz w:val="24"/>
            <w:szCs w:val="24"/>
          </w:rPr>
          <w:delText xml:space="preserve">devra </w:delText>
        </w:r>
      </w:del>
      <w:ins w:id="43" w:author="Poix Martine" w:date="2020-10-22T17:00:00Z">
        <w:r w:rsidR="00030ECC">
          <w:rPr>
            <w:rFonts w:asciiTheme="majorHAnsi" w:hAnsiTheme="majorHAnsi" w:cstheme="majorHAnsi"/>
            <w:sz w:val="24"/>
            <w:szCs w:val="24"/>
          </w:rPr>
          <w:t>à</w:t>
        </w:r>
      </w:ins>
      <w:del w:id="44" w:author="Poix Martine" w:date="2020-10-22T17:00:00Z">
        <w:r w:rsidDel="00030ECC">
          <w:rPr>
            <w:rFonts w:asciiTheme="majorHAnsi" w:hAnsiTheme="majorHAnsi" w:cstheme="majorHAnsi"/>
            <w:sz w:val="24"/>
            <w:szCs w:val="24"/>
          </w:rPr>
          <w:delText>compléter une partie concernant les objectifs de la période de stage</w:delText>
        </w:r>
      </w:del>
      <w:ins w:id="45" w:author="Poix Martine" w:date="2020-10-22T16:55:00Z">
        <w:r w:rsidR="00613709">
          <w:rPr>
            <w:rFonts w:asciiTheme="majorHAnsi" w:hAnsiTheme="majorHAnsi" w:cstheme="majorHAnsi"/>
            <w:sz w:val="24"/>
            <w:szCs w:val="24"/>
          </w:rPr>
          <w:t xml:space="preserve"> la création de la session de formation</w:t>
        </w:r>
      </w:ins>
      <w:ins w:id="46" w:author="Poix Martine" w:date="2020-10-22T17:00:00Z">
        <w:r w:rsidR="00030ECC">
          <w:rPr>
            <w:rFonts w:asciiTheme="majorHAnsi" w:hAnsiTheme="majorHAnsi" w:cstheme="majorHAnsi"/>
            <w:sz w:val="24"/>
            <w:szCs w:val="24"/>
          </w:rPr>
          <w:t xml:space="preserve"> seront ramenés automatiquement sur la feuille de renseignements </w:t>
        </w:r>
      </w:ins>
      <w:r>
        <w:rPr>
          <w:rFonts w:asciiTheme="majorHAnsi" w:hAnsiTheme="majorHAnsi" w:cstheme="majorHAnsi"/>
          <w:sz w:val="24"/>
          <w:szCs w:val="24"/>
        </w:rPr>
        <w:t xml:space="preserve">. </w:t>
      </w:r>
      <w:moveFromRangeStart w:id="47" w:author="Poix Martine" w:date="2020-10-22T17:01:00Z" w:name="move54278525"/>
      <w:moveFrom w:id="48" w:author="Poix Martine" w:date="2020-10-22T17:01:00Z">
        <w:r w:rsidDel="00030ECC">
          <w:rPr>
            <w:rFonts w:asciiTheme="majorHAnsi" w:hAnsiTheme="majorHAnsi" w:cstheme="majorHAnsi"/>
            <w:sz w:val="24"/>
            <w:szCs w:val="24"/>
          </w:rPr>
          <w:t>Il validera, signera et datera celle-ci.</w:t>
        </w:r>
      </w:moveFrom>
      <w:moveFromRangeEnd w:id="47"/>
    </w:p>
    <w:p w:rsidR="00842B5A" w:rsidDel="00030ECC" w:rsidRDefault="00842B5A" w:rsidP="00333977">
      <w:pPr>
        <w:jc w:val="both"/>
        <w:rPr>
          <w:del w:id="49" w:author="Poix Martine" w:date="2020-10-22T17:02:00Z"/>
          <w:rFonts w:asciiTheme="majorHAnsi" w:hAnsiTheme="majorHAnsi" w:cstheme="majorHAnsi"/>
          <w:sz w:val="24"/>
          <w:szCs w:val="24"/>
        </w:rPr>
      </w:pPr>
    </w:p>
    <w:p w:rsidR="00030ECC" w:rsidRDefault="00842B5A" w:rsidP="00333977">
      <w:pPr>
        <w:jc w:val="both"/>
        <w:rPr>
          <w:ins w:id="50" w:author="Poix Martine" w:date="2020-10-22T17:01:00Z"/>
          <w:rFonts w:asciiTheme="majorHAnsi" w:hAnsiTheme="majorHAnsi" w:cstheme="majorHAnsi"/>
          <w:sz w:val="24"/>
          <w:szCs w:val="24"/>
        </w:rPr>
      </w:pPr>
      <w:r>
        <w:rPr>
          <w:rFonts w:asciiTheme="majorHAnsi" w:hAnsiTheme="majorHAnsi" w:cstheme="majorHAnsi"/>
          <w:sz w:val="24"/>
          <w:szCs w:val="24"/>
        </w:rPr>
        <w:t xml:space="preserve">Le tuteur assigné devra indiquer les missions du stagiaire pendant la période en entreprise. Il devra </w:t>
      </w:r>
      <w:del w:id="51" w:author="Poix Martine" w:date="2020-10-22T17:02:00Z">
        <w:r w:rsidDel="00030ECC">
          <w:rPr>
            <w:rFonts w:asciiTheme="majorHAnsi" w:hAnsiTheme="majorHAnsi" w:cstheme="majorHAnsi"/>
            <w:sz w:val="24"/>
            <w:szCs w:val="24"/>
          </w:rPr>
          <w:delText xml:space="preserve">également </w:delText>
        </w:r>
      </w:del>
      <w:r>
        <w:rPr>
          <w:rFonts w:asciiTheme="majorHAnsi" w:hAnsiTheme="majorHAnsi" w:cstheme="majorHAnsi"/>
          <w:sz w:val="24"/>
          <w:szCs w:val="24"/>
        </w:rPr>
        <w:t>apposer sa signature.</w:t>
      </w:r>
    </w:p>
    <w:p w:rsidR="00842B5A" w:rsidRDefault="00030ECC" w:rsidP="00333977">
      <w:pPr>
        <w:jc w:val="both"/>
        <w:rPr>
          <w:ins w:id="52" w:author="Poix Martine" w:date="2020-10-22T17:02:00Z"/>
          <w:rFonts w:asciiTheme="majorHAnsi" w:hAnsiTheme="majorHAnsi" w:cstheme="majorHAnsi"/>
          <w:sz w:val="24"/>
          <w:szCs w:val="24"/>
        </w:rPr>
      </w:pPr>
      <w:ins w:id="53" w:author="Poix Martine" w:date="2020-10-22T17:02:00Z">
        <w:r>
          <w:rPr>
            <w:rFonts w:asciiTheme="majorHAnsi" w:hAnsiTheme="majorHAnsi" w:cstheme="majorHAnsi"/>
            <w:sz w:val="24"/>
            <w:szCs w:val="24"/>
          </w:rPr>
          <w:t>Le formateur s'il est d'accord avec les missions</w:t>
        </w:r>
      </w:ins>
      <w:moveToRangeStart w:id="54" w:author="Poix Martine" w:date="2020-10-22T17:01:00Z" w:name="move54278525"/>
      <w:moveTo w:id="55" w:author="Poix Martine" w:date="2020-10-22T17:01:00Z">
        <w:del w:id="56" w:author="Poix Martine" w:date="2020-10-22T17:02:00Z">
          <w:r w:rsidDel="00030ECC">
            <w:rPr>
              <w:rFonts w:asciiTheme="majorHAnsi" w:hAnsiTheme="majorHAnsi" w:cstheme="majorHAnsi"/>
              <w:sz w:val="24"/>
              <w:szCs w:val="24"/>
            </w:rPr>
            <w:delText>Il</w:delText>
          </w:r>
        </w:del>
        <w:r>
          <w:rPr>
            <w:rFonts w:asciiTheme="majorHAnsi" w:hAnsiTheme="majorHAnsi" w:cstheme="majorHAnsi"/>
            <w:sz w:val="24"/>
            <w:szCs w:val="24"/>
          </w:rPr>
          <w:t xml:space="preserve"> validera, signera et datera </w:t>
        </w:r>
      </w:moveTo>
      <w:ins w:id="57" w:author="Poix Martine" w:date="2020-10-22T17:02:00Z">
        <w:r>
          <w:rPr>
            <w:rFonts w:asciiTheme="majorHAnsi" w:hAnsiTheme="majorHAnsi" w:cstheme="majorHAnsi"/>
            <w:sz w:val="24"/>
            <w:szCs w:val="24"/>
          </w:rPr>
          <w:t>la fiche</w:t>
        </w:r>
      </w:ins>
      <w:moveTo w:id="58" w:author="Poix Martine" w:date="2020-10-22T17:01:00Z">
        <w:del w:id="59" w:author="Poix Martine" w:date="2020-10-22T17:02:00Z">
          <w:r w:rsidDel="00030ECC">
            <w:rPr>
              <w:rFonts w:asciiTheme="majorHAnsi" w:hAnsiTheme="majorHAnsi" w:cstheme="majorHAnsi"/>
              <w:sz w:val="24"/>
              <w:szCs w:val="24"/>
            </w:rPr>
            <w:delText>celle-ci</w:delText>
          </w:r>
        </w:del>
        <w:r>
          <w:rPr>
            <w:rFonts w:asciiTheme="majorHAnsi" w:hAnsiTheme="majorHAnsi" w:cstheme="majorHAnsi"/>
            <w:sz w:val="24"/>
            <w:szCs w:val="24"/>
          </w:rPr>
          <w:t>.</w:t>
        </w:r>
      </w:moveTo>
      <w:moveToRangeEnd w:id="54"/>
    </w:p>
    <w:p w:rsidR="00030ECC" w:rsidRDefault="00030ECC" w:rsidP="00333977">
      <w:pPr>
        <w:jc w:val="both"/>
        <w:rPr>
          <w:ins w:id="60" w:author="Poix Martine" w:date="2020-10-22T17:02:00Z"/>
          <w:rFonts w:asciiTheme="majorHAnsi" w:hAnsiTheme="majorHAnsi" w:cstheme="majorHAnsi"/>
          <w:sz w:val="24"/>
          <w:szCs w:val="24"/>
        </w:rPr>
      </w:pPr>
    </w:p>
    <w:p w:rsidR="00030ECC" w:rsidRPr="00B6015C" w:rsidRDefault="00030ECC" w:rsidP="00030ECC">
      <w:pPr>
        <w:pStyle w:val="Paragraphedeliste"/>
        <w:numPr>
          <w:ilvl w:val="0"/>
          <w:numId w:val="2"/>
        </w:numPr>
        <w:jc w:val="both"/>
        <w:rPr>
          <w:ins w:id="61" w:author="Poix Martine" w:date="2020-10-22T17:02:00Z"/>
          <w:rFonts w:asciiTheme="majorHAnsi" w:hAnsiTheme="majorHAnsi" w:cstheme="majorHAnsi"/>
          <w:b/>
          <w:sz w:val="28"/>
          <w:szCs w:val="28"/>
        </w:rPr>
      </w:pPr>
      <w:ins w:id="62" w:author="Poix Martine" w:date="2020-10-22T17:02:00Z">
        <w:r>
          <w:rPr>
            <w:rFonts w:asciiTheme="majorHAnsi" w:hAnsiTheme="majorHAnsi" w:cstheme="majorHAnsi"/>
            <w:b/>
            <w:sz w:val="28"/>
            <w:szCs w:val="28"/>
          </w:rPr>
          <w:t>Evaluation de fin de stage</w:t>
        </w:r>
      </w:ins>
    </w:p>
    <w:p w:rsidR="00030ECC" w:rsidRDefault="00030ECC" w:rsidP="00333977">
      <w:pPr>
        <w:jc w:val="both"/>
        <w:rPr>
          <w:rFonts w:asciiTheme="majorHAnsi" w:hAnsiTheme="majorHAnsi" w:cstheme="majorHAnsi"/>
          <w:sz w:val="24"/>
          <w:szCs w:val="24"/>
        </w:rPr>
      </w:pPr>
    </w:p>
    <w:p w:rsidR="00842B5A" w:rsidRDefault="00842B5A" w:rsidP="00333977">
      <w:pPr>
        <w:jc w:val="both"/>
        <w:rPr>
          <w:rFonts w:asciiTheme="majorHAnsi" w:hAnsiTheme="majorHAnsi" w:cstheme="majorHAnsi"/>
          <w:sz w:val="24"/>
          <w:szCs w:val="24"/>
        </w:rPr>
      </w:pPr>
      <w:r>
        <w:rPr>
          <w:rFonts w:asciiTheme="majorHAnsi" w:hAnsiTheme="majorHAnsi" w:cstheme="majorHAnsi"/>
          <w:sz w:val="24"/>
          <w:szCs w:val="24"/>
        </w:rPr>
        <w:t>Après le stage, l’entreprise remplira une partie concernant le bilan du stagiaire. Elle déterminera si les objectifs d’</w:t>
      </w:r>
      <w:r w:rsidR="00F241EE">
        <w:rPr>
          <w:rFonts w:asciiTheme="majorHAnsi" w:hAnsiTheme="majorHAnsi" w:cstheme="majorHAnsi"/>
          <w:sz w:val="24"/>
          <w:szCs w:val="24"/>
        </w:rPr>
        <w:t xml:space="preserve">acquisitions sont atteints </w:t>
      </w:r>
      <w:r>
        <w:rPr>
          <w:rFonts w:asciiTheme="majorHAnsi" w:hAnsiTheme="majorHAnsi" w:cstheme="majorHAnsi"/>
          <w:sz w:val="24"/>
          <w:szCs w:val="24"/>
        </w:rPr>
        <w:t>totalement</w:t>
      </w:r>
      <w:r w:rsidR="00F241EE">
        <w:rPr>
          <w:rFonts w:asciiTheme="majorHAnsi" w:hAnsiTheme="majorHAnsi" w:cstheme="majorHAnsi"/>
          <w:sz w:val="24"/>
          <w:szCs w:val="24"/>
        </w:rPr>
        <w:t>, partiellement ou non atteint</w:t>
      </w:r>
      <w:r>
        <w:rPr>
          <w:rFonts w:asciiTheme="majorHAnsi" w:hAnsiTheme="majorHAnsi" w:cstheme="majorHAnsi"/>
          <w:sz w:val="24"/>
          <w:szCs w:val="24"/>
        </w:rPr>
        <w:t>, si le comportement du stagiaire en milieu de travail était adapt</w:t>
      </w:r>
      <w:r w:rsidR="00F241EE">
        <w:rPr>
          <w:rFonts w:asciiTheme="majorHAnsi" w:hAnsiTheme="majorHAnsi" w:cstheme="majorHAnsi"/>
          <w:sz w:val="24"/>
          <w:szCs w:val="24"/>
        </w:rPr>
        <w:t>é, en progression ou peu adapté, si l’entreprise</w:t>
      </w:r>
      <w:del w:id="63" w:author="Poix Martine" w:date="2020-10-22T17:03:00Z">
        <w:r w:rsidR="00F241EE" w:rsidDel="00030ECC">
          <w:rPr>
            <w:rFonts w:asciiTheme="majorHAnsi" w:hAnsiTheme="majorHAnsi" w:cstheme="majorHAnsi"/>
            <w:sz w:val="24"/>
            <w:szCs w:val="24"/>
          </w:rPr>
          <w:delText>s</w:delText>
        </w:r>
      </w:del>
      <w:r w:rsidR="00F241EE">
        <w:rPr>
          <w:rFonts w:asciiTheme="majorHAnsi" w:hAnsiTheme="majorHAnsi" w:cstheme="majorHAnsi"/>
          <w:sz w:val="24"/>
          <w:szCs w:val="24"/>
        </w:rPr>
        <w:t xml:space="preserve"> était satisfaite, peu satisfaite ou pas satisfaite.</w:t>
      </w:r>
    </w:p>
    <w:p w:rsidR="00F241EE" w:rsidRDefault="00F241EE" w:rsidP="00333977">
      <w:pPr>
        <w:jc w:val="both"/>
        <w:rPr>
          <w:rFonts w:asciiTheme="majorHAnsi" w:hAnsiTheme="majorHAnsi" w:cstheme="majorHAnsi"/>
          <w:sz w:val="24"/>
          <w:szCs w:val="24"/>
        </w:rPr>
      </w:pPr>
      <w:r>
        <w:rPr>
          <w:rFonts w:asciiTheme="majorHAnsi" w:hAnsiTheme="majorHAnsi" w:cstheme="majorHAnsi"/>
          <w:sz w:val="24"/>
          <w:szCs w:val="24"/>
        </w:rPr>
        <w:t>Elle renseignera si la perspective d’embauche est d’un CDD, d’un CDI, d’une alternance ou si c’est le néant.</w:t>
      </w:r>
    </w:p>
    <w:p w:rsidR="00F241EE" w:rsidRDefault="00F241EE" w:rsidP="00333977">
      <w:pPr>
        <w:jc w:val="both"/>
        <w:rPr>
          <w:rFonts w:asciiTheme="majorHAnsi" w:hAnsiTheme="majorHAnsi" w:cstheme="majorHAnsi"/>
          <w:sz w:val="24"/>
          <w:szCs w:val="24"/>
        </w:rPr>
      </w:pPr>
      <w:r>
        <w:rPr>
          <w:rFonts w:asciiTheme="majorHAnsi" w:hAnsiTheme="majorHAnsi" w:cstheme="majorHAnsi"/>
          <w:sz w:val="24"/>
          <w:szCs w:val="24"/>
        </w:rPr>
        <w:t>Des remarques pourront être ajoutées.</w:t>
      </w:r>
    </w:p>
    <w:p w:rsidR="00B6015C" w:rsidRDefault="00B6015C">
      <w:pPr>
        <w:rPr>
          <w:rFonts w:asciiTheme="majorHAnsi" w:hAnsiTheme="majorHAnsi" w:cstheme="majorHAnsi"/>
          <w:sz w:val="24"/>
          <w:szCs w:val="24"/>
        </w:rPr>
      </w:pPr>
      <w:r>
        <w:rPr>
          <w:rFonts w:asciiTheme="majorHAnsi" w:hAnsiTheme="majorHAnsi" w:cstheme="majorHAnsi"/>
          <w:sz w:val="24"/>
          <w:szCs w:val="24"/>
        </w:rPr>
        <w:br w:type="page"/>
      </w:r>
    </w:p>
    <w:p w:rsidR="00B6015C" w:rsidRDefault="00B6015C" w:rsidP="00333977">
      <w:pPr>
        <w:jc w:val="both"/>
        <w:rPr>
          <w:rFonts w:asciiTheme="majorHAnsi" w:hAnsiTheme="majorHAnsi" w:cstheme="majorHAnsi"/>
          <w:sz w:val="24"/>
          <w:szCs w:val="24"/>
        </w:rPr>
      </w:pPr>
    </w:p>
    <w:p w:rsidR="00F241EE" w:rsidRDefault="00F241EE" w:rsidP="00333977">
      <w:pPr>
        <w:jc w:val="both"/>
        <w:rPr>
          <w:rFonts w:asciiTheme="majorHAnsi" w:hAnsiTheme="majorHAnsi" w:cstheme="majorHAnsi"/>
          <w:sz w:val="24"/>
          <w:szCs w:val="24"/>
        </w:rPr>
      </w:pPr>
      <w:del w:id="64" w:author="Poix Martine" w:date="2020-10-22T17:03:00Z">
        <w:r w:rsidDel="00030ECC">
          <w:rPr>
            <w:rFonts w:asciiTheme="majorHAnsi" w:hAnsiTheme="majorHAnsi" w:cstheme="majorHAnsi"/>
            <w:sz w:val="24"/>
            <w:szCs w:val="24"/>
          </w:rPr>
          <w:delText>Après le stage, l</w:delText>
        </w:r>
      </w:del>
      <w:ins w:id="65" w:author="Poix Martine" w:date="2020-10-22T17:03:00Z">
        <w:r w:rsidR="00030ECC">
          <w:rPr>
            <w:rFonts w:asciiTheme="majorHAnsi" w:hAnsiTheme="majorHAnsi" w:cstheme="majorHAnsi"/>
            <w:sz w:val="24"/>
            <w:szCs w:val="24"/>
          </w:rPr>
          <w:t>L</w:t>
        </w:r>
      </w:ins>
      <w:r>
        <w:rPr>
          <w:rFonts w:asciiTheme="majorHAnsi" w:hAnsiTheme="majorHAnsi" w:cstheme="majorHAnsi"/>
          <w:sz w:val="24"/>
          <w:szCs w:val="24"/>
        </w:rPr>
        <w:t>e tuteur établira une évaluation.</w:t>
      </w:r>
    </w:p>
    <w:p w:rsidR="00F241EE" w:rsidRDefault="00F241EE" w:rsidP="00333977">
      <w:pPr>
        <w:jc w:val="both"/>
        <w:rPr>
          <w:rFonts w:asciiTheme="majorHAnsi" w:hAnsiTheme="majorHAnsi" w:cstheme="majorHAnsi"/>
          <w:sz w:val="24"/>
          <w:szCs w:val="24"/>
        </w:rPr>
      </w:pPr>
      <w:r>
        <w:rPr>
          <w:rFonts w:asciiTheme="majorHAnsi" w:hAnsiTheme="majorHAnsi" w:cstheme="majorHAnsi"/>
          <w:sz w:val="24"/>
          <w:szCs w:val="24"/>
        </w:rPr>
        <w:t>Sur une échelle de 1 à 5 (5 étant tout à fait correct, très bien), il déterminera les différents comportements professionnels du stagiaire parmi ceux-ci :</w:t>
      </w:r>
    </w:p>
    <w:p w:rsidR="00F241EE" w:rsidRDefault="00F241EE" w:rsidP="00333977">
      <w:pPr>
        <w:pStyle w:val="Paragraphedeliste"/>
        <w:numPr>
          <w:ilvl w:val="0"/>
          <w:numId w:val="1"/>
        </w:numPr>
        <w:jc w:val="both"/>
        <w:rPr>
          <w:rFonts w:asciiTheme="majorHAnsi" w:hAnsiTheme="majorHAnsi" w:cstheme="majorHAnsi"/>
          <w:sz w:val="24"/>
          <w:szCs w:val="24"/>
        </w:rPr>
      </w:pPr>
      <w:r w:rsidRPr="00F241EE">
        <w:rPr>
          <w:rFonts w:asciiTheme="majorHAnsi" w:hAnsiTheme="majorHAnsi" w:cstheme="majorHAnsi"/>
          <w:sz w:val="24"/>
          <w:szCs w:val="24"/>
        </w:rPr>
        <w:t>Ponctualité</w:t>
      </w:r>
      <w:r>
        <w:rPr>
          <w:rFonts w:asciiTheme="majorHAnsi" w:hAnsiTheme="majorHAnsi" w:cstheme="majorHAnsi"/>
          <w:sz w:val="24"/>
          <w:szCs w:val="24"/>
        </w:rPr>
        <w:t>, respect des horaires et de la durée du travail</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Présentation, tenue compatible avec l’environnement professionnel</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Adaptation, intégration à l’équipe</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Etablir des relations professionnelles avec l’environnement de travail</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Communiquer, rendre compte de son travail</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Réaliser des taches de manière autonome</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Respecter les consignes </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Respecter le matériel et l’environnement technique</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Agir de façon organisée et méthodique</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Respecter les critères qualité de l’entreprise</w:t>
      </w:r>
    </w:p>
    <w:p w:rsidR="00F241EE" w:rsidRDefault="00F241EE" w:rsidP="00333977">
      <w:pPr>
        <w:pStyle w:val="Paragraphedeliste"/>
        <w:numPr>
          <w:ilvl w:val="0"/>
          <w:numId w:val="1"/>
        </w:numPr>
        <w:jc w:val="both"/>
        <w:rPr>
          <w:rFonts w:asciiTheme="majorHAnsi" w:hAnsiTheme="majorHAnsi" w:cstheme="majorHAnsi"/>
          <w:sz w:val="24"/>
          <w:szCs w:val="24"/>
        </w:rPr>
      </w:pPr>
      <w:r>
        <w:rPr>
          <w:rFonts w:asciiTheme="majorHAnsi" w:hAnsiTheme="majorHAnsi" w:cstheme="majorHAnsi"/>
          <w:sz w:val="24"/>
          <w:szCs w:val="24"/>
        </w:rPr>
        <w:t>Respect des règles d’hygiène et de sécurité</w:t>
      </w:r>
    </w:p>
    <w:p w:rsidR="00F241EE" w:rsidRDefault="00F241EE" w:rsidP="00333977">
      <w:pPr>
        <w:jc w:val="both"/>
        <w:rPr>
          <w:rFonts w:asciiTheme="majorHAnsi" w:hAnsiTheme="majorHAnsi" w:cstheme="majorHAnsi"/>
          <w:sz w:val="24"/>
          <w:szCs w:val="24"/>
        </w:rPr>
      </w:pPr>
      <w:r>
        <w:rPr>
          <w:rFonts w:asciiTheme="majorHAnsi" w:hAnsiTheme="majorHAnsi" w:cstheme="majorHAnsi"/>
          <w:sz w:val="24"/>
          <w:szCs w:val="24"/>
        </w:rPr>
        <w:t>Il établira une liste d’acquis, en précisant si acquise ou non, à développer ou si n’</w:t>
      </w:r>
      <w:r w:rsidR="007F49B9">
        <w:rPr>
          <w:rFonts w:asciiTheme="majorHAnsi" w:hAnsiTheme="majorHAnsi" w:cstheme="majorHAnsi"/>
          <w:sz w:val="24"/>
          <w:szCs w:val="24"/>
        </w:rPr>
        <w:t>a pas pu être observé.</w:t>
      </w:r>
    </w:p>
    <w:p w:rsidR="00F241EE" w:rsidRDefault="00F241EE" w:rsidP="00333977">
      <w:pPr>
        <w:jc w:val="both"/>
        <w:rPr>
          <w:rFonts w:asciiTheme="majorHAnsi" w:hAnsiTheme="majorHAnsi" w:cstheme="majorHAnsi"/>
          <w:sz w:val="24"/>
          <w:szCs w:val="24"/>
        </w:rPr>
      </w:pPr>
    </w:p>
    <w:p w:rsidR="007F49B9" w:rsidRDefault="00F241EE" w:rsidP="00333977">
      <w:pPr>
        <w:jc w:val="both"/>
        <w:rPr>
          <w:rFonts w:asciiTheme="majorHAnsi" w:hAnsiTheme="majorHAnsi" w:cstheme="majorHAnsi"/>
          <w:sz w:val="24"/>
          <w:szCs w:val="24"/>
        </w:rPr>
      </w:pPr>
      <w:r>
        <w:rPr>
          <w:rFonts w:asciiTheme="majorHAnsi" w:hAnsiTheme="majorHAnsi" w:cstheme="majorHAnsi"/>
          <w:sz w:val="24"/>
          <w:szCs w:val="24"/>
        </w:rPr>
        <w:t xml:space="preserve">Après le stage, le </w:t>
      </w:r>
      <w:r w:rsidR="007F49B9">
        <w:rPr>
          <w:rFonts w:asciiTheme="majorHAnsi" w:hAnsiTheme="majorHAnsi" w:cstheme="majorHAnsi"/>
          <w:sz w:val="24"/>
          <w:szCs w:val="24"/>
        </w:rPr>
        <w:t>tuteur</w:t>
      </w:r>
      <w:r>
        <w:rPr>
          <w:rFonts w:asciiTheme="majorHAnsi" w:hAnsiTheme="majorHAnsi" w:cstheme="majorHAnsi"/>
          <w:sz w:val="24"/>
          <w:szCs w:val="24"/>
        </w:rPr>
        <w:t xml:space="preserve"> devra remplir</w:t>
      </w:r>
      <w:r w:rsidR="007F49B9">
        <w:rPr>
          <w:rFonts w:asciiTheme="majorHAnsi" w:hAnsiTheme="majorHAnsi" w:cstheme="majorHAnsi"/>
          <w:sz w:val="24"/>
          <w:szCs w:val="24"/>
        </w:rPr>
        <w:t xml:space="preserve"> le rapport de suivi de la période en entreprise.</w:t>
      </w:r>
    </w:p>
    <w:p w:rsidR="007F49B9" w:rsidRDefault="007F49B9" w:rsidP="00333977">
      <w:pPr>
        <w:jc w:val="both"/>
        <w:rPr>
          <w:rFonts w:asciiTheme="majorHAnsi" w:hAnsiTheme="majorHAnsi" w:cstheme="majorHAnsi"/>
          <w:sz w:val="24"/>
          <w:szCs w:val="24"/>
        </w:rPr>
      </w:pPr>
      <w:r>
        <w:rPr>
          <w:rFonts w:asciiTheme="majorHAnsi" w:hAnsiTheme="majorHAnsi" w:cstheme="majorHAnsi"/>
          <w:sz w:val="24"/>
          <w:szCs w:val="24"/>
        </w:rPr>
        <w:t>Le rapport précisera la date de visite, le nom, prénom et qualité du visiteur, le nom et prénom du stagiaire, le libellé de sa formation et les dates de la période de stage, les coordonnées, le numéro de Siret, le cachet et la signature de l’entreprise, ainsi que ses propres coordonnées (nom, prénom, mail et/ou numéro de téléphone).</w:t>
      </w:r>
    </w:p>
    <w:p w:rsidR="003B3B53" w:rsidRPr="007F49B9" w:rsidRDefault="007F49B9" w:rsidP="00333977">
      <w:pPr>
        <w:jc w:val="both"/>
        <w:rPr>
          <w:rFonts w:asciiTheme="majorHAnsi" w:hAnsiTheme="majorHAnsi" w:cstheme="majorHAnsi"/>
          <w:sz w:val="24"/>
          <w:szCs w:val="24"/>
        </w:rPr>
      </w:pPr>
      <w:r>
        <w:rPr>
          <w:rFonts w:asciiTheme="majorHAnsi" w:hAnsiTheme="majorHAnsi" w:cstheme="majorHAnsi"/>
          <w:sz w:val="24"/>
          <w:szCs w:val="24"/>
        </w:rPr>
        <w:t>Le travail réalisé par le stagiaire durant toute la période de stage sera précisé.</w:t>
      </w:r>
    </w:p>
    <w:sectPr w:rsidR="003B3B53" w:rsidRPr="007F49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314C"/>
    <w:multiLevelType w:val="hybridMultilevel"/>
    <w:tmpl w:val="72B4BCC4"/>
    <w:lvl w:ilvl="0" w:tplc="7E40EA34">
      <w:numFmt w:val="bullet"/>
      <w:lvlText w:val="-"/>
      <w:lvlJc w:val="left"/>
      <w:pPr>
        <w:ind w:left="720" w:hanging="360"/>
      </w:pPr>
      <w:rPr>
        <w:rFonts w:ascii="Calibri Light" w:eastAsiaTheme="minorHAnsi" w:hAnsi="Calibri Light"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B57702"/>
    <w:multiLevelType w:val="hybridMultilevel"/>
    <w:tmpl w:val="3FE247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59011-95-08">
    <w15:presenceInfo w15:providerId="None" w15:userId="59011-95-08"/>
  </w15:person>
  <w15:person w15:author="Poix Martine">
    <w15:presenceInfo w15:providerId="AD" w15:userId="S-1-5-21-1085031214-413027322-1801674531-8925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22"/>
    <w:rsid w:val="00030ECC"/>
    <w:rsid w:val="000A0A1D"/>
    <w:rsid w:val="0017422F"/>
    <w:rsid w:val="00193F18"/>
    <w:rsid w:val="00237FEE"/>
    <w:rsid w:val="00333977"/>
    <w:rsid w:val="003645AF"/>
    <w:rsid w:val="003B3B53"/>
    <w:rsid w:val="004A7FA7"/>
    <w:rsid w:val="00581B60"/>
    <w:rsid w:val="00613709"/>
    <w:rsid w:val="006F56A1"/>
    <w:rsid w:val="007F49B9"/>
    <w:rsid w:val="00842B5A"/>
    <w:rsid w:val="0086179F"/>
    <w:rsid w:val="00955C19"/>
    <w:rsid w:val="00B6015C"/>
    <w:rsid w:val="00C259C2"/>
    <w:rsid w:val="00D9671E"/>
    <w:rsid w:val="00DA57D2"/>
    <w:rsid w:val="00F241EE"/>
    <w:rsid w:val="00FB0894"/>
    <w:rsid w:val="00FE7C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9392"/>
  <w15:chartTrackingRefBased/>
  <w15:docId w15:val="{F5B7C602-0A32-4544-B9F6-16C8869A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41EE"/>
    <w:pPr>
      <w:ind w:left="720"/>
      <w:contextualSpacing/>
    </w:pPr>
  </w:style>
  <w:style w:type="paragraph" w:styleId="Textedebulles">
    <w:name w:val="Balloon Text"/>
    <w:basedOn w:val="Normal"/>
    <w:link w:val="TextedebullesCar"/>
    <w:uiPriority w:val="99"/>
    <w:semiHidden/>
    <w:unhideWhenUsed/>
    <w:rsid w:val="00030E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0E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9ACF8-51D0-4325-920B-686F0C6E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1200</Words>
  <Characters>6604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59011-95-08</dc:creator>
  <cp:keywords/>
  <dc:description/>
  <cp:lastModifiedBy>59011-95-08</cp:lastModifiedBy>
  <cp:revision>8</cp:revision>
  <dcterms:created xsi:type="dcterms:W3CDTF">2020-10-22T11:44:00Z</dcterms:created>
  <dcterms:modified xsi:type="dcterms:W3CDTF">2020-10-22T15:16:00Z</dcterms:modified>
</cp:coreProperties>
</file>